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FDE5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Just like how Thanos claimed to be inevitable in The Avengers, the direct or indirect use of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become inevitable for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 in recent years. Fret not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users, you don’t have to abandon your favourite IDE, Rstudio, when using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With the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you can use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Rstudio and even have a mixture of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running in the same session. If you blog with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don’t have to migrate to another platform to write about your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projects. With the help of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can continue publishing content on your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site. An analogy of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be like a translator between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F69244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3FA20C84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46C6F16E" w14:textId="77777777" w:rsidR="006E5390" w:rsidRPr="006E5390" w:rsidRDefault="006E5390" w:rsidP="006E5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E5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Setup</w:t>
      </w:r>
    </w:p>
    <w:p w14:paraId="0F83704E" w14:textId="77777777" w:rsidR="006E5390" w:rsidRPr="006E5390" w:rsidRDefault="006E5390" w:rsidP="006E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you specify the directory of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virtual environment</w:t>
      </w:r>
    </w:p>
    <w:p w14:paraId="4078171C" w14:textId="77777777" w:rsidR="006E5390" w:rsidRPr="006E5390" w:rsidRDefault="006E5390" w:rsidP="006E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use_python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you specify the path where your ‘python’ resides.</w:t>
      </w:r>
    </w:p>
    <w:p w14:paraId="5A1B5E8B" w14:textId="77777777" w:rsidR="006E5390" w:rsidRPr="006E5390" w:rsidRDefault="006E5390" w:rsidP="006E5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use_condaenv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you specify the name of the specific Conda environment to use. You can access the name(s) of the available environments via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conda_list()[[1]]</w:t>
      </w:r>
    </w:p>
    <w:p w14:paraId="6706DE6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conda_list()[[1]] %&gt;% use_condaenv()</w:t>
      </w:r>
    </w:p>
    <w:p w14:paraId="0D8DE796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check which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version, environment and configuration has been bind to this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session.</w:t>
      </w:r>
    </w:p>
    <w:p w14:paraId="17FA2FC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py_config() #not run to maintain privacy</w:t>
      </w:r>
    </w:p>
    <w:p w14:paraId="74068C73" w14:textId="77777777" w:rsidR="006E5390" w:rsidRPr="006E5390" w:rsidRDefault="006E5390" w:rsidP="006E5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E5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Running </w:t>
      </w:r>
      <w:r w:rsidRPr="006E53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python</w:t>
      </w:r>
    </w:p>
    <w:p w14:paraId="3A46FE5B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Amend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{r}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your code chunk to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{python}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 For this post, I will add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#{python/r}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my code chunks to make it explicit that I ran the code as a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a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chunk.</w:t>
      </w:r>
    </w:p>
    <w:p w14:paraId="5098B629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#{python}</w:t>
      </w:r>
    </w:p>
    <w:p w14:paraId="0D911937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81100D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Plist= [11,22,33,44,55,66]</w:t>
      </w:r>
    </w:p>
    <w:p w14:paraId="7C51779E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66F1BE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print(Plist)</w:t>
      </w:r>
    </w:p>
    <w:p w14:paraId="7454DDE9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[11, 22, 33, 44, 55, 66]</w:t>
      </w:r>
    </w:p>
    <w:p w14:paraId="76D23651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#{python}</w:t>
      </w:r>
    </w:p>
    <w:p w14:paraId="797AB93C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211DB7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def Psq_fun (x):</w:t>
      </w:r>
    </w:p>
    <w:p w14:paraId="357DFD7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value= x*x </w:t>
      </w:r>
    </w:p>
    <w:p w14:paraId="3D71FED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return(value)</w:t>
      </w:r>
    </w:p>
    <w:p w14:paraId="594B8AC6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217BEF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print(Psq_fun(9))</w:t>
      </w:r>
    </w:p>
    <w:p w14:paraId="24071A26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81</w:t>
      </w:r>
    </w:p>
    <w:p w14:paraId="3F82F1A8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Alternatively, you can execute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scripts in your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chunks using the function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py_run_string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will need to wrap your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scripts within the quotation marks “”.</w:t>
      </w:r>
    </w:p>
    <w:p w14:paraId="1D7D894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#{r}</w:t>
      </w:r>
    </w:p>
    <w:p w14:paraId="740955E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31F762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py_run_string("def Pten (x):</w:t>
      </w:r>
    </w:p>
    <w:p w14:paraId="08EC2A5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value= x*10</w:t>
      </w:r>
    </w:p>
    <w:p w14:paraId="672221B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return(value)")</w:t>
      </w:r>
    </w:p>
    <w:p w14:paraId="2374C4A6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run the above in a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chunk.</w:t>
      </w:r>
    </w:p>
    <w:p w14:paraId="51A8D33E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#{python}</w:t>
      </w:r>
    </w:p>
    <w:p w14:paraId="54BCE18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255A2D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Pten(2)</w:t>
      </w:r>
    </w:p>
    <w:p w14:paraId="4D015187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20</w:t>
      </w:r>
    </w:p>
    <w:p w14:paraId="46A19883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 note that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objects/functions are not explicitly displayed in your global environment (you are after all working in an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global environment by default).</w:t>
      </w:r>
    </w:p>
    <w:p w14:paraId="4064A5B8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#{r}</w:t>
      </w:r>
    </w:p>
    <w:p w14:paraId="70364C4C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19F23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ls()</w:t>
      </w:r>
    </w:p>
    <w:p w14:paraId="746F57C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character(0)</w:t>
      </w:r>
    </w:p>
    <w:p w14:paraId="6E87D8CA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Nevertheless, be assured that you can still access them in future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chunks.</w:t>
      </w:r>
    </w:p>
    <w:p w14:paraId="6C94B9B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#{python}</w:t>
      </w:r>
    </w:p>
    <w:p w14:paraId="20A47BF7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48347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print(Psq_fun(9))</w:t>
      </w:r>
    </w:p>
    <w:p w14:paraId="369D1EC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81</w:t>
      </w:r>
    </w:p>
    <w:p w14:paraId="44B16B1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#{python}</w:t>
      </w:r>
    </w:p>
    <w:p w14:paraId="6565314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217E22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print(Plist)</w:t>
      </w:r>
    </w:p>
    <w:p w14:paraId="7DF0E7C4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[11, 22, 33, 44, 55, 66]</w:t>
      </w:r>
    </w:p>
    <w:p w14:paraId="1DF84F81" w14:textId="77777777" w:rsidR="006E5390" w:rsidRPr="006E5390" w:rsidRDefault="006E5390" w:rsidP="006E5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E5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Accessing </w:t>
      </w:r>
      <w:r w:rsidRPr="006E53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python</w:t>
      </w:r>
    </w:p>
    <w:p w14:paraId="5A0EC0BC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access previously ran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functions/objects in your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chunks using the prefix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combined with the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dollar sign syntax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304C0F8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#{r}</w:t>
      </w:r>
    </w:p>
    <w:p w14:paraId="686BA74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FE6AE8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py$Psq_fun(4)</w:t>
      </w:r>
    </w:p>
    <w:p w14:paraId="2F57EB4C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[1] 16</w:t>
      </w:r>
    </w:p>
    <w:p w14:paraId="5AEA921B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#{r}</w:t>
      </w:r>
    </w:p>
    <w:p w14:paraId="73F40B4B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623541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py$Plist</w:t>
      </w:r>
    </w:p>
    <w:p w14:paraId="76A1E5F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[1] 11 22 33 44 55 66</w:t>
      </w:r>
    </w:p>
    <w:p w14:paraId="3BFF149C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Alternatively, you can directly evaluate previous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objects/functions in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chunks using the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43C67838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#{r}</w:t>
      </w:r>
    </w:p>
    <w:p w14:paraId="2FFEC42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6D9E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py_eval("Plist")</w:t>
      </w:r>
    </w:p>
    <w:p w14:paraId="10D2BB21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[1] 11 22 33 44 55 66</w:t>
      </w:r>
    </w:p>
    <w:p w14:paraId="7F61A1A6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#{r}</w:t>
      </w:r>
    </w:p>
    <w:p w14:paraId="5F835424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3FC637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py_eval("Psq_fun(2)")</w:t>
      </w:r>
    </w:p>
    <w:p w14:paraId="45A3FD5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3F3B4993" w14:textId="77777777" w:rsidR="006E5390" w:rsidRPr="006E5390" w:rsidRDefault="006E5390" w:rsidP="006E5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E5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Accessing </w:t>
      </w:r>
      <w:r w:rsidRPr="006E5390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</w:t>
      </w:r>
    </w:p>
    <w:p w14:paraId="60826B1C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Likewise, you can access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objects/functions in your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chunks using the prefix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combined with a punctuation mark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65401CB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#{r}</w:t>
      </w:r>
    </w:p>
    <w:p w14:paraId="5FD57C72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1407FE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(Rvec&lt;-c(11,22,33,44,55,66))</w:t>
      </w:r>
    </w:p>
    <w:p w14:paraId="4783684D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[1] 11 22 33 44 55 66</w:t>
      </w:r>
    </w:p>
    <w:p w14:paraId="17452153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#{python}</w:t>
      </w:r>
    </w:p>
    <w:p w14:paraId="521C2E57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2A9A7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r.Rvec</w:t>
      </w:r>
    </w:p>
    <w:p w14:paraId="6375BA46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[11.0, 22.0, 33.0, 44.0, 55.0, 66.0]</w:t>
      </w:r>
    </w:p>
    <w:p w14:paraId="3677FBD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#{r}</w:t>
      </w:r>
    </w:p>
    <w:p w14:paraId="3405ADAB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E439E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Rroot_fun&lt;-function(x){</w:t>
      </w:r>
    </w:p>
    <w:p w14:paraId="468F643C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value= x^.5</w:t>
      </w:r>
    </w:p>
    <w:p w14:paraId="0605268B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print(value)</w:t>
      </w:r>
    </w:p>
    <w:p w14:paraId="0EA466A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404064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#{python}</w:t>
      </w:r>
    </w:p>
    <w:p w14:paraId="39721FF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24EAE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r.Rroot_fun(81)</w:t>
      </w:r>
    </w:p>
    <w:p w14:paraId="0CD14946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9.0</w:t>
      </w:r>
    </w:p>
    <w:p w14:paraId="53F4B0A9" w14:textId="77777777" w:rsidR="006E5390" w:rsidRPr="006E5390" w:rsidRDefault="006E5390" w:rsidP="006E5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E5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Converting objects between languages</w:t>
      </w:r>
    </w:p>
    <w:p w14:paraId="6D2A2001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Besides accessing a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r.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can convert the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into a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while still running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r_to_py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41AB3B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Rvec %&gt;% r_to_py() %&gt;% class()</w:t>
      </w:r>
    </w:p>
    <w:p w14:paraId="0F6C1B04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[1] "python.builtin.list"   "python.builtin.object"</w:t>
      </w:r>
    </w:p>
    <w:p w14:paraId="41552525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Previously, I mentioned that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do not exist in your global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 when you run the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 directly inside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{python}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chunks or with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python_run_string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when you create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in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{r}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chunks, the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is saved in the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environment.</w:t>
      </w:r>
    </w:p>
    <w:p w14:paraId="7A7EDB39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#{r}</w:t>
      </w:r>
    </w:p>
    <w:p w14:paraId="6FAD114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7D403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convert R object into python </w:t>
      </w:r>
    </w:p>
    <w:p w14:paraId="29145877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Python_in_Renv&lt;- Rvec %&gt;% r_to_py()</w:t>
      </w:r>
    </w:p>
    <w:p w14:paraId="0C929DB5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5E4FAD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"Python_in_Renv" %in% ls() </w:t>
      </w:r>
    </w:p>
    <w:p w14:paraId="1723659C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3FDC945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living in the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global environment, you can convert it back to a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with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py_to_r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A1F2D5C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Python_in_Renv %&gt;% py_to_r() %&gt;% class()</w:t>
      </w:r>
    </w:p>
    <w:p w14:paraId="191C25B3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67DF007E" w14:textId="77777777" w:rsidR="006E5390" w:rsidRPr="006E5390" w:rsidRDefault="006E5390" w:rsidP="006E5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E5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Layout</w:t>
      </w:r>
    </w:p>
    <w:p w14:paraId="7122D203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times you may decide to display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side by side </w:t>
      </w:r>
      <w:del w:id="0" w:author="Unknown">
        <w:r w:rsidRPr="006E5390">
          <w:rPr>
            <w:rFonts w:ascii="Times New Roman" w:eastAsia="Times New Roman" w:hAnsi="Times New Roman" w:cs="Times New Roman"/>
            <w:sz w:val="20"/>
            <w:szCs w:val="20"/>
            <w:lang w:eastAsia="en-IN"/>
          </w:rPr>
          <w:delText>to compare which language is superior</w:delText>
        </w:r>
      </w:del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FDFC109" w14:textId="77777777" w:rsidR="006E5390" w:rsidRPr="006E5390" w:rsidRDefault="006E5390" w:rsidP="006E5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53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Html document</w:t>
      </w:r>
    </w:p>
    <w:p w14:paraId="25FD7187" w14:textId="77777777" w:rsidR="006E5390" w:rsidRPr="006E5390" w:rsidRDefault="006E5390" w:rsidP="006E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static</w:t>
      </w:r>
    </w:p>
    <w:p w14:paraId="06F91A2B" w14:textId="4E421DF6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outlay is static where the page is divided into half and content appears on either half of the page. </w:t>
      </w:r>
    </w:p>
    <w:p w14:paraId="1D6D9A19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#Start of column partition </w:t>
      </w:r>
    </w:p>
    <w:p w14:paraId="10BD6696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153021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0E43F33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#Left column</w:t>
      </w:r>
    </w:p>
    <w:p w14:paraId="0F595FD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BFA767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Text: `R` code will be on the left</w:t>
      </w:r>
    </w:p>
    <w:p w14:paraId="3D861FDE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Chunk of R code ``{r}``</w:t>
      </w:r>
    </w:p>
    <w:p w14:paraId="5D814E74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BAAEE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C950CB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#Right column</w:t>
      </w:r>
    </w:p>
    <w:p w14:paraId="2E2D378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B88107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Text: `python` code will be on the right</w:t>
      </w:r>
    </w:p>
    <w:p w14:paraId="1C3A9F7E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Chunk of Python code ``{python}``</w:t>
      </w:r>
    </w:p>
    <w:p w14:paraId="10057639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952D31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F38B64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 End of column partition</w:t>
      </w:r>
    </w:p>
    <w:p w14:paraId="373745F5" w14:textId="77777777" w:rsidR="006E5390" w:rsidRPr="006E5390" w:rsidRDefault="006E5390" w:rsidP="006E5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E53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Dynamic</w:t>
      </w:r>
    </w:p>
    <w:p w14:paraId="7A6632D4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Level 2 heading {.tabset}</w:t>
      </w:r>
    </w:p>
    <w:p w14:paraId="3DB8E447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1A5BF8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### Level 3 heading (first tab i.e. left tab)</w:t>
      </w:r>
    </w:p>
    <w:p w14:paraId="034733AE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Text: R code will be on the left tab</w:t>
      </w:r>
    </w:p>
    <w:p w14:paraId="5D9653FB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Chunk of R code ``{r}``</w:t>
      </w:r>
    </w:p>
    <w:p w14:paraId="6B209FB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9D51E1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### Level 3 heading (next tab i.e. right tab)</w:t>
      </w:r>
    </w:p>
    <w:p w14:paraId="775B095D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Text: python code will be on the right tab</w:t>
      </w:r>
    </w:p>
    <w:p w14:paraId="7A8332D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Chunk of python code ``{python}``</w:t>
      </w:r>
    </w:p>
    <w:p w14:paraId="1641437C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C6B181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1948A50" w14:textId="77777777" w:rsidR="006E5390" w:rsidRPr="006E5390" w:rsidRDefault="006E5390" w:rsidP="006E53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53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Blog</w:t>
      </w:r>
    </w:p>
    <w:p w14:paraId="7A8B00D7" w14:textId="6A4E8346" w:rsid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Unfortunately, the above do not work when building a site with </w:t>
      </w: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despite trying several Hugo themes. </w:t>
      </w:r>
    </w:p>
    <w:p w14:paraId="683B972D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Text: R code will be on the left </w:t>
      </w:r>
    </w:p>
    <w:p w14:paraId="51237B34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Code: ``{r}`` </w:t>
      </w:r>
    </w:p>
    <w:p w14:paraId="593A5C45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F2AFDD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14:paraId="2F51813C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Text: python code will be on the left </w:t>
      </w:r>
    </w:p>
    <w:p w14:paraId="64D7AD5E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Code: ``{python}`` </w:t>
      </w:r>
    </w:p>
    <w:p w14:paraId="4122CF6E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on the left</w:t>
      </w:r>
    </w:p>
    <w:p w14:paraId="6F7C9875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#{r}</w:t>
      </w:r>
    </w:p>
    <w:p w14:paraId="19F1B71E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0AC20D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Rroot_fun</w:t>
      </w:r>
    </w:p>
    <w:p w14:paraId="5CC369DA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function(x){</w:t>
      </w:r>
    </w:p>
    <w:p w14:paraId="4FC0B712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  value= x^.5</w:t>
      </w:r>
    </w:p>
    <w:p w14:paraId="2F3C1671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  print(value)</w:t>
      </w:r>
    </w:p>
    <w:p w14:paraId="2F35ABEB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##   }</w:t>
      </w:r>
    </w:p>
    <w:p w14:paraId="3911190F" w14:textId="77777777" w:rsidR="006E5390" w:rsidRPr="006E5390" w:rsidRDefault="006E5390" w:rsidP="006E5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6E5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on the right</w:t>
      </w:r>
    </w:p>
    <w:p w14:paraId="5FFB214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#{python}</w:t>
      </w:r>
    </w:p>
    <w:p w14:paraId="4037750F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28E00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t>print(Pten)</w:t>
      </w:r>
    </w:p>
    <w:p w14:paraId="535E6FC3" w14:textId="77777777" w:rsidR="006E5390" w:rsidRPr="006E5390" w:rsidRDefault="006E5390" w:rsidP="006E5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E5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63AD401F" w14:textId="77777777" w:rsidR="00587617" w:rsidRDefault="00587617"/>
    <w:sectPr w:rsidR="0058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2CCC"/>
    <w:multiLevelType w:val="multilevel"/>
    <w:tmpl w:val="A9047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41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90"/>
    <w:rsid w:val="0011355F"/>
    <w:rsid w:val="002C3A39"/>
    <w:rsid w:val="00360898"/>
    <w:rsid w:val="00366187"/>
    <w:rsid w:val="0057425A"/>
    <w:rsid w:val="00587617"/>
    <w:rsid w:val="006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4AE9"/>
  <w15:chartTrackingRefBased/>
  <w15:docId w15:val="{18520104-7078-4C77-9494-9ABAA351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5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2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2021-10-16T06:20:00Z</dcterms:created>
  <dcterms:modified xsi:type="dcterms:W3CDTF">2022-06-15T05:48:00Z</dcterms:modified>
</cp:coreProperties>
</file>